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EECCB" w14:textId="77777777" w:rsidR="00536840" w:rsidRDefault="00536840" w:rsidP="00536840">
      <w:pPr>
        <w:pStyle w:val="Heading1"/>
      </w:pPr>
      <w:r>
        <w:t xml:space="preserve">Roof Access Request </w:t>
      </w:r>
      <w:r w:rsidR="00940529">
        <w:t>Form for Atkinson Hall</w:t>
      </w:r>
    </w:p>
    <w:p w14:paraId="12AF0CC1" w14:textId="77777777" w:rsidR="00536840" w:rsidRPr="00940529" w:rsidRDefault="00536840" w:rsidP="00940529"/>
    <w:p w14:paraId="6088F5E5" w14:textId="77777777" w:rsidR="00940529" w:rsidRPr="00940529" w:rsidRDefault="00536840" w:rsidP="00940529">
      <w:r w:rsidRPr="00940529">
        <w:t>For safety and security reasons, access to the Atkinson Hall roof is restricted to authorized personnel and users only. For limited use, access to the roof may be provided for academic or research purposes. Authorization for access to roof areas is re</w:t>
      </w:r>
      <w:r w:rsidR="00940529" w:rsidRPr="00940529">
        <w:t>viewed on a case-by-case basis. Please complete all fields of this form for your request to be considered:</w:t>
      </w:r>
    </w:p>
    <w:p w14:paraId="014E2B5C" w14:textId="77777777" w:rsidR="00940529" w:rsidRPr="00940529" w:rsidRDefault="00940529" w:rsidP="00940529"/>
    <w:p w14:paraId="2EE221BE" w14:textId="77777777" w:rsidR="00940529" w:rsidRDefault="00940529" w:rsidP="00940529">
      <w:pPr>
        <w:pStyle w:val="Heading3"/>
      </w:pPr>
      <w:r>
        <w:t>Description of the project</w:t>
      </w:r>
    </w:p>
    <w:p w14:paraId="34354E24" w14:textId="77777777" w:rsidR="00940529" w:rsidRPr="00C8721C" w:rsidRDefault="00C8721C" w:rsidP="00940529">
      <w:pPr>
        <w:rPr>
          <w:i/>
          <w:iCs/>
          <w:sz w:val="20"/>
          <w:szCs w:val="20"/>
        </w:rPr>
      </w:pPr>
      <w:r w:rsidRPr="00C8721C">
        <w:rPr>
          <w:i/>
          <w:iCs/>
          <w:sz w:val="20"/>
          <w:szCs w:val="20"/>
        </w:rPr>
        <w:t>(</w:t>
      </w:r>
      <w:r w:rsidR="00940529" w:rsidRPr="00C8721C">
        <w:rPr>
          <w:i/>
          <w:iCs/>
          <w:sz w:val="20"/>
          <w:szCs w:val="20"/>
        </w:rPr>
        <w:t>Please provide a brief description of the project.</w:t>
      </w:r>
      <w:r w:rsidRPr="00C8721C">
        <w:rPr>
          <w:i/>
          <w:iCs/>
          <w:sz w:val="20"/>
          <w:szCs w:val="20"/>
        </w:rPr>
        <w:t>)</w:t>
      </w:r>
    </w:p>
    <w:p w14:paraId="7C03916E" w14:textId="77777777" w:rsidR="00940529" w:rsidRDefault="00940529" w:rsidP="00940529"/>
    <w:p w14:paraId="2FEF230F" w14:textId="77777777" w:rsidR="00940529" w:rsidRDefault="00940529" w:rsidP="00940529"/>
    <w:p w14:paraId="0420BC83" w14:textId="66F827AB" w:rsidR="00940529" w:rsidRPr="00940529" w:rsidRDefault="00294287" w:rsidP="00940529">
      <w:ins w:id="0" w:author="Intern" w:date="2018-03-06T11:39:00Z">
        <w:r>
          <w:t xml:space="preserve">We are building flexible electronics to measure UV exposure. So we have UV sensors that we need to calibrate in </w:t>
        </w:r>
      </w:ins>
      <w:ins w:id="1" w:author="Intern" w:date="2018-03-06T11:40:00Z">
        <w:r>
          <w:t>UV light from the Sun. We need to verify our flexible electronics patch vs. an expensive “Ground Truth” Version</w:t>
        </w:r>
        <w:r w:rsidR="00292CD9">
          <w:t>. So</w:t>
        </w:r>
      </w:ins>
      <w:ins w:id="2" w:author="Intern" w:date="2018-03-06T11:59:00Z">
        <w:r w:rsidR="00944552">
          <w:t xml:space="preserve">, the basic idea of </w:t>
        </w:r>
      </w:ins>
      <w:ins w:id="3" w:author="Intern" w:date="2018-03-06T12:08:00Z">
        <w:r w:rsidR="00944552">
          <w:t>our experiment is that about once a week, we would place our sensors on the roof</w:t>
        </w:r>
      </w:ins>
      <w:ins w:id="4" w:author="Intern" w:date="2018-03-06T12:10:00Z">
        <w:r w:rsidR="00944552">
          <w:t xml:space="preserve"> to collect data in the morning. Then in the afternoon, we would come back</w:t>
        </w:r>
      </w:ins>
      <w:ins w:id="5" w:author="Intern" w:date="2018-03-06T12:11:00Z">
        <w:r w:rsidR="00944552">
          <w:t xml:space="preserve"> to collect our sensors and stop recording and collecting data. </w:t>
        </w:r>
      </w:ins>
    </w:p>
    <w:p w14:paraId="76EC9AB2" w14:textId="77777777" w:rsidR="00536840" w:rsidRDefault="00536840" w:rsidP="00940529"/>
    <w:p w14:paraId="6DF785D6" w14:textId="41F72B8F" w:rsidR="00940529" w:rsidRDefault="00944552" w:rsidP="00940529">
      <w:ins w:id="6" w:author="Intern" w:date="2018-03-06T12:11:00Z">
        <w:r>
          <w:t>As a part of the prototyping lab, our development happens in house</w:t>
        </w:r>
      </w:ins>
      <w:ins w:id="7" w:author="Intern" w:date="2018-03-06T12:12:00Z">
        <w:r>
          <w:t>.</w:t>
        </w:r>
      </w:ins>
      <w:ins w:id="8" w:author="Intern" w:date="2018-03-06T12:11:00Z">
        <w:r>
          <w:t xml:space="preserve"> </w:t>
        </w:r>
      </w:ins>
      <w:ins w:id="9" w:author="Intern" w:date="2018-03-06T12:12:00Z">
        <w:r>
          <w:t>S</w:t>
        </w:r>
      </w:ins>
      <w:ins w:id="10" w:author="Intern" w:date="2018-03-06T12:11:00Z">
        <w:r>
          <w:t>o</w:t>
        </w:r>
      </w:ins>
      <w:ins w:id="11" w:author="Intern" w:date="2018-03-06T12:12:00Z">
        <w:r>
          <w:t>,</w:t>
        </w:r>
      </w:ins>
      <w:ins w:id="12" w:author="Intern" w:date="2018-03-06T12:11:00Z">
        <w:r>
          <w:t xml:space="preserve"> we would like</w:t>
        </w:r>
      </w:ins>
      <w:ins w:id="13" w:author="Intern" w:date="2018-03-06T12:12:00Z">
        <w:r>
          <w:t xml:space="preserve"> the testing to remain in house as well. We need modify code, circuit components, and verify </w:t>
        </w:r>
      </w:ins>
      <w:ins w:id="14" w:author="Intern" w:date="2018-03-06T12:13:00Z">
        <w:r>
          <w:t>our calibration curves match our specifications.</w:t>
        </w:r>
      </w:ins>
      <w:ins w:id="15" w:author="Intern" w:date="2018-03-06T12:12:00Z">
        <w:r>
          <w:t xml:space="preserve"> </w:t>
        </w:r>
      </w:ins>
    </w:p>
    <w:p w14:paraId="4BD66797" w14:textId="77777777" w:rsidR="00940529" w:rsidDel="00944552" w:rsidRDefault="00940529" w:rsidP="00940529">
      <w:pPr>
        <w:rPr>
          <w:del w:id="16" w:author="Intern" w:date="2018-03-06T12:13:00Z"/>
        </w:rPr>
      </w:pPr>
    </w:p>
    <w:p w14:paraId="7B50E7A4" w14:textId="77777777" w:rsidR="00940529" w:rsidDel="00944552" w:rsidRDefault="00940529" w:rsidP="00940529">
      <w:pPr>
        <w:rPr>
          <w:del w:id="17" w:author="Intern" w:date="2018-03-06T12:13:00Z"/>
        </w:rPr>
      </w:pPr>
    </w:p>
    <w:p w14:paraId="69D36BF9" w14:textId="77777777" w:rsidR="00940529" w:rsidDel="00944552" w:rsidRDefault="00940529" w:rsidP="00940529">
      <w:pPr>
        <w:rPr>
          <w:del w:id="18" w:author="Intern" w:date="2018-03-06T12:13:00Z"/>
        </w:rPr>
      </w:pPr>
    </w:p>
    <w:p w14:paraId="6EE210C9" w14:textId="77777777" w:rsidR="00940529" w:rsidDel="00294287" w:rsidRDefault="00940529" w:rsidP="00940529">
      <w:pPr>
        <w:rPr>
          <w:del w:id="19" w:author="Intern" w:date="2018-03-06T11:40:00Z"/>
        </w:rPr>
      </w:pPr>
    </w:p>
    <w:p w14:paraId="71AAED59" w14:textId="77777777" w:rsidR="00940529" w:rsidDel="00294287" w:rsidRDefault="00940529" w:rsidP="00940529">
      <w:pPr>
        <w:rPr>
          <w:del w:id="20" w:author="Intern" w:date="2018-03-06T11:40:00Z"/>
        </w:rPr>
      </w:pPr>
    </w:p>
    <w:p w14:paraId="456052C3" w14:textId="77777777" w:rsidR="00940529" w:rsidDel="00294287" w:rsidRDefault="00940529" w:rsidP="00940529">
      <w:pPr>
        <w:rPr>
          <w:del w:id="21" w:author="Intern" w:date="2018-03-06T11:40:00Z"/>
        </w:rPr>
      </w:pPr>
    </w:p>
    <w:p w14:paraId="1B53DE2E" w14:textId="77777777" w:rsidR="00940529" w:rsidRDefault="00940529" w:rsidP="00940529"/>
    <w:p w14:paraId="7B7F4E4B" w14:textId="77777777" w:rsidR="00C8721C" w:rsidRDefault="00C8721C" w:rsidP="00940529"/>
    <w:p w14:paraId="5DEB8D4E" w14:textId="2F2D9F4B" w:rsidR="00C8721C" w:rsidRDefault="00944552" w:rsidP="00940529">
      <w:ins w:id="22" w:author="Intern" w:date="2018-03-06T12:13:00Z">
        <w:r>
          <w:t>This patch will be used to est</w:t>
        </w:r>
      </w:ins>
      <w:ins w:id="23" w:author="Intern" w:date="2018-03-06T12:14:00Z">
        <w:r>
          <w:t xml:space="preserve">imate UV exposure on children. </w:t>
        </w:r>
      </w:ins>
      <w:ins w:id="24" w:author="Intern" w:date="2018-03-06T12:15:00Z">
        <w:r>
          <w:t>So,</w:t>
        </w:r>
      </w:ins>
      <w:ins w:id="25" w:author="Intern" w:date="2018-03-06T12:14:00Z">
        <w:r>
          <w:t xml:space="preserve"> in the future, these children will be equipped with this UV wearable pat</w:t>
        </w:r>
      </w:ins>
      <w:ins w:id="26" w:author="Intern" w:date="2018-03-06T12:15:00Z">
        <w:r>
          <w:t xml:space="preserve">ch. The patch will measure the UV light exposure and prompt the children to come inside when the exposure has reached a certain limit. Additionally, we would like to </w:t>
        </w:r>
      </w:ins>
      <w:ins w:id="27" w:author="Intern" w:date="2018-03-06T12:16:00Z">
        <w:r>
          <w:t>map correlation curves from the local area’s UV index to an individual’s personal UV exposure.</w:t>
        </w:r>
      </w:ins>
    </w:p>
    <w:p w14:paraId="3098BF21" w14:textId="77777777" w:rsidR="00C8721C" w:rsidRDefault="00C8721C" w:rsidP="00940529"/>
    <w:p w14:paraId="6EE92E00" w14:textId="77777777" w:rsidR="00940529" w:rsidDel="00944552" w:rsidRDefault="00940529" w:rsidP="00940529">
      <w:pPr>
        <w:rPr>
          <w:del w:id="28" w:author="Intern" w:date="2018-03-06T12:16:00Z"/>
        </w:rPr>
      </w:pPr>
      <w:bookmarkStart w:id="29" w:name="_GoBack"/>
      <w:bookmarkEnd w:id="29"/>
    </w:p>
    <w:p w14:paraId="0296AE1D" w14:textId="77777777" w:rsidR="00940529" w:rsidDel="00944552" w:rsidRDefault="00940529" w:rsidP="00940529">
      <w:pPr>
        <w:rPr>
          <w:del w:id="30" w:author="Intern" w:date="2018-03-06T12:15:00Z"/>
        </w:rPr>
      </w:pPr>
    </w:p>
    <w:p w14:paraId="69A2489A" w14:textId="77777777" w:rsidR="00940529" w:rsidRDefault="00940529" w:rsidP="00940529"/>
    <w:p w14:paraId="11C83363" w14:textId="77777777" w:rsidR="00940529" w:rsidRDefault="00940529" w:rsidP="00940529"/>
    <w:p w14:paraId="4868159C" w14:textId="77777777" w:rsidR="00940529" w:rsidRDefault="00940529" w:rsidP="00940529"/>
    <w:p w14:paraId="5C11E7CC" w14:textId="77777777" w:rsidR="00940529" w:rsidRDefault="00940529" w:rsidP="00940529"/>
    <w:p w14:paraId="35F66D0E" w14:textId="77777777" w:rsidR="00940529" w:rsidRDefault="00940529" w:rsidP="00940529">
      <w:pPr>
        <w:pStyle w:val="Heading3"/>
      </w:pPr>
      <w:r>
        <w:t>Scope of access</w:t>
      </w:r>
    </w:p>
    <w:p w14:paraId="49C273CC" w14:textId="77777777" w:rsidR="00940529" w:rsidRPr="00C8721C" w:rsidRDefault="00C8721C" w:rsidP="00940529">
      <w:pPr>
        <w:rPr>
          <w:i/>
          <w:iCs/>
          <w:sz w:val="20"/>
          <w:szCs w:val="20"/>
        </w:rPr>
      </w:pPr>
      <w:r w:rsidRPr="00C8721C">
        <w:rPr>
          <w:i/>
          <w:iCs/>
          <w:sz w:val="20"/>
          <w:szCs w:val="20"/>
        </w:rPr>
        <w:t>(</w:t>
      </w:r>
      <w:r w:rsidR="00940529" w:rsidRPr="00C8721C">
        <w:rPr>
          <w:i/>
          <w:iCs/>
          <w:sz w:val="20"/>
          <w:szCs w:val="20"/>
        </w:rPr>
        <w:t xml:space="preserve">Describe what your project requires in terms of roof access, including </w:t>
      </w:r>
      <w:r w:rsidR="00940529" w:rsidRPr="00C8721C">
        <w:rPr>
          <w:i/>
          <w:iCs/>
          <w:sz w:val="20"/>
          <w:szCs w:val="20"/>
          <w:u w:val="single"/>
        </w:rPr>
        <w:t>square footage</w:t>
      </w:r>
      <w:r w:rsidR="00940529" w:rsidRPr="00C8721C">
        <w:rPr>
          <w:i/>
          <w:iCs/>
          <w:sz w:val="20"/>
          <w:szCs w:val="20"/>
        </w:rPr>
        <w:t xml:space="preserve"> and </w:t>
      </w:r>
      <w:r w:rsidR="00940529" w:rsidRPr="00C8721C">
        <w:rPr>
          <w:i/>
          <w:iCs/>
          <w:sz w:val="20"/>
          <w:szCs w:val="20"/>
          <w:u w:val="single"/>
        </w:rPr>
        <w:t>resources</w:t>
      </w:r>
      <w:r w:rsidR="00940529" w:rsidRPr="00C8721C">
        <w:rPr>
          <w:i/>
          <w:iCs/>
          <w:sz w:val="20"/>
          <w:szCs w:val="20"/>
        </w:rPr>
        <w:t xml:space="preserve"> (power, Ethernet, etc.) needed, </w:t>
      </w:r>
      <w:r w:rsidR="00940529" w:rsidRPr="00C8721C">
        <w:rPr>
          <w:i/>
          <w:iCs/>
          <w:sz w:val="20"/>
          <w:szCs w:val="20"/>
          <w:u w:val="single"/>
        </w:rPr>
        <w:t>expected frequency of access</w:t>
      </w:r>
      <w:r w:rsidR="00940529" w:rsidRPr="00C8721C">
        <w:rPr>
          <w:i/>
          <w:iCs/>
          <w:sz w:val="20"/>
          <w:szCs w:val="20"/>
        </w:rPr>
        <w:t>, etc.</w:t>
      </w:r>
      <w:r w:rsidRPr="00C8721C">
        <w:rPr>
          <w:i/>
          <w:iCs/>
          <w:sz w:val="20"/>
          <w:szCs w:val="20"/>
        </w:rPr>
        <w:t>)</w:t>
      </w:r>
    </w:p>
    <w:p w14:paraId="43E13E6A" w14:textId="77777777" w:rsidR="00940529" w:rsidRDefault="00940529" w:rsidP="00940529"/>
    <w:p w14:paraId="3324322A" w14:textId="77777777" w:rsidR="00940529" w:rsidRDefault="00940529" w:rsidP="00940529"/>
    <w:p w14:paraId="0EA53DF1" w14:textId="424B7803" w:rsidR="00940529" w:rsidRDefault="006F620F" w:rsidP="00940529">
      <w:pPr>
        <w:rPr>
          <w:ins w:id="31" w:author="Intern" w:date="2018-03-06T11:36:00Z"/>
        </w:rPr>
      </w:pPr>
      <w:ins w:id="32" w:author="Intern" w:date="2018-03-06T11:36:00Z">
        <w:r>
          <w:t>Square Footage: 1 ft</w:t>
        </w:r>
        <w:r>
          <w:rPr>
            <w:vertAlign w:val="superscript"/>
          </w:rPr>
          <w:t xml:space="preserve">2 </w:t>
        </w:r>
      </w:ins>
    </w:p>
    <w:p w14:paraId="6447E740" w14:textId="586CEF64" w:rsidR="006F620F" w:rsidRPr="006F620F" w:rsidRDefault="006F620F" w:rsidP="00940529">
      <w:pPr>
        <w:rPr>
          <w:rPrChange w:id="33" w:author="Intern" w:date="2018-03-06T11:36:00Z">
            <w:rPr/>
          </w:rPrChange>
        </w:rPr>
      </w:pPr>
      <w:ins w:id="34" w:author="Intern" w:date="2018-03-06T11:36:00Z">
        <w:r>
          <w:t>Resources: Direct Sunlight &amp; 1 Power Outlet</w:t>
        </w:r>
      </w:ins>
    </w:p>
    <w:p w14:paraId="7446015E" w14:textId="2FBA920E" w:rsidR="00C8721C" w:rsidRDefault="00294287" w:rsidP="00940529">
      <w:ins w:id="35" w:author="Intern" w:date="2018-03-06T11:37:00Z">
        <w:r>
          <w:t xml:space="preserve">Expected Frequency: 1 </w:t>
        </w:r>
      </w:ins>
      <w:ins w:id="36" w:author="Intern" w:date="2018-03-06T11:38:00Z">
        <w:r>
          <w:t>Day Per Week, Morning &amp; Afternoon</w:t>
        </w:r>
      </w:ins>
    </w:p>
    <w:p w14:paraId="3CAF638B" w14:textId="77777777" w:rsidR="00C8721C" w:rsidRDefault="00C8721C" w:rsidP="00940529"/>
    <w:p w14:paraId="2F8A90A8" w14:textId="77777777" w:rsidR="00C8721C" w:rsidRDefault="00C8721C" w:rsidP="00940529"/>
    <w:p w14:paraId="71DC499B" w14:textId="77777777" w:rsidR="00C8721C" w:rsidRDefault="00C8721C" w:rsidP="00940529"/>
    <w:p w14:paraId="2B00B193" w14:textId="77777777" w:rsidR="00940529" w:rsidRDefault="00940529" w:rsidP="00940529"/>
    <w:p w14:paraId="54A92E64" w14:textId="77777777" w:rsidR="00940529" w:rsidRDefault="00940529" w:rsidP="00940529"/>
    <w:p w14:paraId="796591EF" w14:textId="77777777" w:rsidR="00940529" w:rsidRDefault="00940529" w:rsidP="00940529"/>
    <w:p w14:paraId="489C7556" w14:textId="77777777" w:rsidR="00940529" w:rsidRDefault="00940529" w:rsidP="00940529"/>
    <w:p w14:paraId="354E334B" w14:textId="77777777" w:rsidR="00940529" w:rsidRDefault="00940529" w:rsidP="00940529"/>
    <w:p w14:paraId="14128FED" w14:textId="77777777" w:rsidR="00940529" w:rsidRDefault="00940529" w:rsidP="00940529">
      <w:pPr>
        <w:pStyle w:val="Heading3"/>
      </w:pPr>
      <w:r>
        <w:t>Duration of requested roof access</w:t>
      </w:r>
    </w:p>
    <w:p w14:paraId="27283C1C" w14:textId="77777777" w:rsidR="00940529" w:rsidRPr="00C8721C" w:rsidRDefault="00C8721C" w:rsidP="00940529">
      <w:pPr>
        <w:rPr>
          <w:i/>
          <w:iCs/>
          <w:sz w:val="20"/>
          <w:szCs w:val="20"/>
        </w:rPr>
      </w:pPr>
      <w:r>
        <w:rPr>
          <w:i/>
          <w:iCs/>
          <w:sz w:val="20"/>
          <w:szCs w:val="20"/>
        </w:rPr>
        <w:t>(</w:t>
      </w:r>
      <w:r w:rsidR="00940529" w:rsidRPr="00C8721C">
        <w:rPr>
          <w:i/>
          <w:iCs/>
          <w:sz w:val="20"/>
          <w:szCs w:val="20"/>
        </w:rPr>
        <w:t xml:space="preserve">Roof access can only be approved for a </w:t>
      </w:r>
      <w:r w:rsidR="00940529" w:rsidRPr="00C8721C">
        <w:rPr>
          <w:i/>
          <w:iCs/>
          <w:sz w:val="20"/>
          <w:szCs w:val="20"/>
          <w:u w:val="single"/>
        </w:rPr>
        <w:t>6 month period maximum</w:t>
      </w:r>
      <w:r w:rsidR="00940529" w:rsidRPr="00C8721C">
        <w:rPr>
          <w:i/>
          <w:iCs/>
          <w:sz w:val="20"/>
          <w:szCs w:val="20"/>
        </w:rPr>
        <w:t>. A new request form will need to be filled out before the current end date, if an extension is needed.</w:t>
      </w:r>
      <w:r>
        <w:rPr>
          <w:i/>
          <w:iCs/>
          <w:sz w:val="20"/>
          <w:szCs w:val="20"/>
        </w:rPr>
        <w:t>)</w:t>
      </w:r>
    </w:p>
    <w:p w14:paraId="4D96BCD0" w14:textId="77777777" w:rsidR="00940529" w:rsidRDefault="00940529" w:rsidP="00940529"/>
    <w:p w14:paraId="2AD64BB5" w14:textId="0EA5FF81" w:rsidR="00940529" w:rsidDel="006F620F" w:rsidRDefault="006F620F" w:rsidP="00940529">
      <w:pPr>
        <w:rPr>
          <w:del w:id="37" w:author="Intern" w:date="2018-03-06T11:28:00Z"/>
        </w:rPr>
      </w:pPr>
      <w:ins w:id="38" w:author="Intern" w:date="2018-03-06T11:28:00Z">
        <w:r>
          <w:t>3</w:t>
        </w:r>
      </w:ins>
      <w:ins w:id="39" w:author="Intern" w:date="2018-03-06T11:29:00Z">
        <w:r>
          <w:t>/8/1</w:t>
        </w:r>
      </w:ins>
      <w:ins w:id="40" w:author="Intern" w:date="2018-03-06T11:35:00Z">
        <w:r>
          <w:t>8</w:t>
        </w:r>
      </w:ins>
      <w:ins w:id="41" w:author="Intern" w:date="2018-03-06T11:29:00Z">
        <w:r>
          <w:t xml:space="preserve"> </w:t>
        </w:r>
      </w:ins>
      <w:ins w:id="42" w:author="Intern" w:date="2018-03-06T11:35:00Z">
        <w:r>
          <w:t>–</w:t>
        </w:r>
      </w:ins>
      <w:ins w:id="43" w:author="Intern" w:date="2018-03-06T11:29:00Z">
        <w:r>
          <w:t xml:space="preserve"> </w:t>
        </w:r>
      </w:ins>
      <w:ins w:id="44" w:author="Intern" w:date="2018-03-06T11:35:00Z">
        <w:r>
          <w:t>7/6/18</w:t>
        </w:r>
      </w:ins>
    </w:p>
    <w:p w14:paraId="7A2337EA" w14:textId="77777777" w:rsidR="00940529" w:rsidDel="006F620F" w:rsidRDefault="00940529" w:rsidP="00940529">
      <w:pPr>
        <w:rPr>
          <w:del w:id="45" w:author="Intern" w:date="2018-03-06T11:28:00Z"/>
        </w:rPr>
      </w:pPr>
    </w:p>
    <w:p w14:paraId="3425120E" w14:textId="77777777" w:rsidR="00940529" w:rsidRDefault="00940529" w:rsidP="00940529"/>
    <w:p w14:paraId="0D327B48" w14:textId="77777777" w:rsidR="00940529" w:rsidRDefault="00940529" w:rsidP="00940529">
      <w:pPr>
        <w:pStyle w:val="Heading3"/>
      </w:pPr>
      <w:r>
        <w:t>Reason for access</w:t>
      </w:r>
    </w:p>
    <w:p w14:paraId="64B0249D" w14:textId="77777777" w:rsidR="00940529" w:rsidRPr="00C8721C" w:rsidRDefault="00C8721C" w:rsidP="00940529">
      <w:pPr>
        <w:rPr>
          <w:i/>
          <w:iCs/>
          <w:sz w:val="20"/>
          <w:szCs w:val="20"/>
        </w:rPr>
      </w:pPr>
      <w:r>
        <w:rPr>
          <w:i/>
          <w:iCs/>
          <w:sz w:val="20"/>
          <w:szCs w:val="20"/>
        </w:rPr>
        <w:t>(</w:t>
      </w:r>
      <w:r w:rsidR="00940529" w:rsidRPr="00C8721C">
        <w:rPr>
          <w:i/>
          <w:iCs/>
          <w:sz w:val="20"/>
          <w:szCs w:val="20"/>
        </w:rPr>
        <w:t>This has to include why the activity has to occur on the roof of Atkinson Hall, rather than that of another building on campus.</w:t>
      </w:r>
      <w:r>
        <w:rPr>
          <w:i/>
          <w:iCs/>
          <w:sz w:val="20"/>
          <w:szCs w:val="20"/>
        </w:rPr>
        <w:t>)</w:t>
      </w:r>
    </w:p>
    <w:p w14:paraId="5479825C" w14:textId="77777777" w:rsidR="00940529" w:rsidRDefault="00940529" w:rsidP="00940529"/>
    <w:p w14:paraId="548AEFC4" w14:textId="5B07201E" w:rsidR="00940529" w:rsidRDefault="005C7650" w:rsidP="00940529">
      <w:ins w:id="46" w:author="Intern" w:date="2018-03-06T10:22:00Z">
        <w:r>
          <w:t xml:space="preserve">Our project needs a safe, secure location to leave our expensive solar UV detection sensors to record </w:t>
        </w:r>
      </w:ins>
      <w:ins w:id="47" w:author="Intern" w:date="2018-03-06T10:28:00Z">
        <w:r>
          <w:t xml:space="preserve">UV </w:t>
        </w:r>
      </w:ins>
      <w:ins w:id="48" w:author="Intern" w:date="2018-03-06T10:22:00Z">
        <w:r>
          <w:t>data for long periods</w:t>
        </w:r>
      </w:ins>
      <w:ins w:id="49" w:author="Intern" w:date="2018-03-06T10:28:00Z">
        <w:r>
          <w:t xml:space="preserve"> of time.</w:t>
        </w:r>
      </w:ins>
      <w:ins w:id="50" w:author="Intern" w:date="2018-03-06T11:19:00Z">
        <w:r w:rsidR="00535722">
          <w:t xml:space="preserve"> Additionally, we need a location that has undisturbed solar view</w:t>
        </w:r>
      </w:ins>
      <w:ins w:id="51" w:author="Intern" w:date="2018-03-06T11:27:00Z">
        <w:r w:rsidR="006F620F">
          <w:t xml:space="preserve"> from other buildings. </w:t>
        </w:r>
      </w:ins>
      <w:ins w:id="52" w:author="Intern" w:date="2018-03-06T11:28:00Z">
        <w:r w:rsidR="006F620F">
          <w:t>Calit2 would be the perfect candidate. Additionally, as a part of the prototyping lab, the access would be very convenient to perform tests and collect Data.</w:t>
        </w:r>
      </w:ins>
    </w:p>
    <w:p w14:paraId="711D2511" w14:textId="77777777" w:rsidR="00C8721C" w:rsidDel="006F620F" w:rsidRDefault="00C8721C" w:rsidP="00940529">
      <w:pPr>
        <w:rPr>
          <w:del w:id="53" w:author="Intern" w:date="2018-03-06T11:28:00Z"/>
        </w:rPr>
      </w:pPr>
    </w:p>
    <w:p w14:paraId="0623E87A" w14:textId="77777777" w:rsidR="00940529" w:rsidDel="006F620F" w:rsidRDefault="00940529" w:rsidP="00940529">
      <w:pPr>
        <w:rPr>
          <w:del w:id="54" w:author="Intern" w:date="2018-03-06T11:28:00Z"/>
        </w:rPr>
      </w:pPr>
    </w:p>
    <w:p w14:paraId="2A9A47FE" w14:textId="77777777" w:rsidR="00940529" w:rsidDel="00575B57" w:rsidRDefault="00940529" w:rsidP="00940529">
      <w:pPr>
        <w:rPr>
          <w:del w:id="55" w:author="Intern" w:date="2018-03-06T10:17:00Z"/>
        </w:rPr>
      </w:pPr>
    </w:p>
    <w:p w14:paraId="7BC8B389" w14:textId="77777777" w:rsidR="00940529" w:rsidDel="006F620F" w:rsidRDefault="00940529" w:rsidP="00940529">
      <w:pPr>
        <w:rPr>
          <w:del w:id="56" w:author="Intern" w:date="2018-03-06T11:28:00Z"/>
        </w:rPr>
      </w:pPr>
    </w:p>
    <w:p w14:paraId="5D9C8DEC" w14:textId="77777777" w:rsidR="00940529" w:rsidRDefault="00940529" w:rsidP="00940529"/>
    <w:p w14:paraId="59FD7A03" w14:textId="77777777" w:rsidR="00940529" w:rsidRDefault="00940529" w:rsidP="00940529">
      <w:pPr>
        <w:pStyle w:val="Heading3"/>
      </w:pPr>
      <w:r>
        <w:t>List of users</w:t>
      </w:r>
    </w:p>
    <w:p w14:paraId="6C3EB8C7" w14:textId="77777777" w:rsidR="00940529" w:rsidRPr="00C8721C" w:rsidRDefault="00C8721C" w:rsidP="00940529">
      <w:pPr>
        <w:rPr>
          <w:i/>
          <w:iCs/>
          <w:sz w:val="20"/>
          <w:szCs w:val="20"/>
        </w:rPr>
      </w:pPr>
      <w:r>
        <w:rPr>
          <w:i/>
          <w:iCs/>
          <w:sz w:val="20"/>
          <w:szCs w:val="20"/>
        </w:rPr>
        <w:t>(</w:t>
      </w:r>
      <w:r w:rsidR="00940529" w:rsidRPr="00C8721C">
        <w:rPr>
          <w:i/>
          <w:iCs/>
          <w:sz w:val="20"/>
          <w:szCs w:val="20"/>
        </w:rPr>
        <w:t xml:space="preserve">A complete list of users that require roof access (people not included on this list are not allowed on the roof). Include </w:t>
      </w:r>
      <w:r w:rsidR="00940529" w:rsidRPr="00C8721C">
        <w:rPr>
          <w:i/>
          <w:iCs/>
          <w:sz w:val="20"/>
          <w:szCs w:val="20"/>
          <w:u w:val="single"/>
        </w:rPr>
        <w:t>name, job title/status, and student ID number/employee ID number</w:t>
      </w:r>
      <w:r w:rsidR="00940529" w:rsidRPr="00C8721C">
        <w:rPr>
          <w:i/>
          <w:iCs/>
          <w:sz w:val="20"/>
          <w:szCs w:val="20"/>
        </w:rPr>
        <w:t>.</w:t>
      </w:r>
      <w:r>
        <w:rPr>
          <w:i/>
          <w:iCs/>
          <w:sz w:val="20"/>
          <w:szCs w:val="20"/>
        </w:rPr>
        <w:t>)</w:t>
      </w:r>
    </w:p>
    <w:p w14:paraId="3D439584" w14:textId="77777777" w:rsidR="00940529" w:rsidRDefault="00940529" w:rsidP="00940529"/>
    <w:p w14:paraId="64CBC018" w14:textId="31A1CD39" w:rsidR="00940529" w:rsidRDefault="00AA135E" w:rsidP="00940529">
      <w:ins w:id="57" w:author="Intern" w:date="2018-03-06T10:01:00Z">
        <w:r>
          <w:t>Carl Demolder, Hardware Engineer, A115029</w:t>
        </w:r>
      </w:ins>
      <w:ins w:id="58" w:author="Intern" w:date="2018-03-06T10:02:00Z">
        <w:r>
          <w:t>3</w:t>
        </w:r>
      </w:ins>
      <w:ins w:id="59" w:author="Intern" w:date="2018-03-06T10:01:00Z">
        <w:r>
          <w:t>1</w:t>
        </w:r>
      </w:ins>
      <w:ins w:id="60" w:author="Intern" w:date="2018-03-06T10:04:00Z">
        <w:r>
          <w:t xml:space="preserve"> – CarlDemolder@gmail.com</w:t>
        </w:r>
      </w:ins>
    </w:p>
    <w:p w14:paraId="77953C12" w14:textId="6ACC4CFC" w:rsidR="00C8721C" w:rsidRDefault="00AA135E" w:rsidP="00940529">
      <w:pPr>
        <w:rPr>
          <w:ins w:id="61" w:author="Intern" w:date="2018-03-06T10:03:00Z"/>
        </w:rPr>
      </w:pPr>
      <w:ins w:id="62" w:author="Intern" w:date="2018-03-06T10:03:00Z">
        <w:r>
          <w:t>Ma</w:t>
        </w:r>
        <w:r w:rsidR="005C7650">
          <w:t>rcelo Aguilar-Rivera,</w:t>
        </w:r>
        <w:r>
          <w:t xml:space="preserve"> Postdoc,</w:t>
        </w:r>
      </w:ins>
      <w:ins w:id="63" w:author="Intern" w:date="2018-03-06T10:29:00Z">
        <w:r w:rsidR="005C7650">
          <w:t xml:space="preserve"> 000315996</w:t>
        </w:r>
      </w:ins>
      <w:ins w:id="64" w:author="Intern" w:date="2018-03-06T10:03:00Z">
        <w:r>
          <w:t xml:space="preserve"> </w:t>
        </w:r>
      </w:ins>
      <w:ins w:id="65" w:author="Intern" w:date="2018-03-06T10:04:00Z">
        <w:r>
          <w:t>- mia003@eng.ucsd.edu</w:t>
        </w:r>
      </w:ins>
    </w:p>
    <w:p w14:paraId="260D8E48" w14:textId="3A7C1882" w:rsidR="00AA135E" w:rsidRDefault="00AA135E" w:rsidP="00940529">
      <w:ins w:id="66" w:author="Intern" w:date="2018-03-06T10:03:00Z">
        <w:r>
          <w:t>K</w:t>
        </w:r>
      </w:ins>
      <w:ins w:id="67" w:author="Intern" w:date="2018-03-06T10:05:00Z">
        <w:r>
          <w:t xml:space="preserve">elsey Fahy, </w:t>
        </w:r>
      </w:ins>
      <w:ins w:id="68" w:author="Intern" w:date="2018-03-06T10:08:00Z">
        <w:r>
          <w:t>Masters Student, CRES,</w:t>
        </w:r>
      </w:ins>
      <w:ins w:id="69" w:author="Intern" w:date="2018-03-06T11:53:00Z">
        <w:r w:rsidR="00292CD9">
          <w:t xml:space="preserve"> A53246481</w:t>
        </w:r>
      </w:ins>
      <w:ins w:id="70" w:author="Intern" w:date="2018-03-06T10:08:00Z">
        <w:r>
          <w:t xml:space="preserve"> - ktfahy@eng.ucsd.edu</w:t>
        </w:r>
      </w:ins>
    </w:p>
    <w:p w14:paraId="332E7933" w14:textId="7F0EBCC3" w:rsidR="00C8721C" w:rsidDel="00AA135E" w:rsidRDefault="00C8721C" w:rsidP="00940529">
      <w:pPr>
        <w:rPr>
          <w:del w:id="71" w:author="Intern" w:date="2018-03-06T10:08:00Z"/>
        </w:rPr>
      </w:pPr>
    </w:p>
    <w:p w14:paraId="18EC5A58" w14:textId="77777777" w:rsidR="00C8721C" w:rsidDel="00AA135E" w:rsidRDefault="00C8721C" w:rsidP="00940529">
      <w:pPr>
        <w:rPr>
          <w:del w:id="72" w:author="Intern" w:date="2018-03-06T10:03:00Z"/>
        </w:rPr>
      </w:pPr>
    </w:p>
    <w:p w14:paraId="3E529A04" w14:textId="736C8BEF" w:rsidR="00C8721C" w:rsidDel="00AA135E" w:rsidRDefault="00C8721C" w:rsidP="00940529">
      <w:pPr>
        <w:rPr>
          <w:del w:id="73" w:author="Intern" w:date="2018-03-06T10:08:00Z"/>
        </w:rPr>
      </w:pPr>
    </w:p>
    <w:p w14:paraId="01EB6033" w14:textId="26413CD9" w:rsidR="00C8721C" w:rsidDel="00AA135E" w:rsidRDefault="00C8721C" w:rsidP="00940529">
      <w:pPr>
        <w:rPr>
          <w:del w:id="74" w:author="Intern" w:date="2018-03-06T10:08:00Z"/>
        </w:rPr>
      </w:pPr>
    </w:p>
    <w:p w14:paraId="3DD648B6" w14:textId="2FC80F66" w:rsidR="00940529" w:rsidDel="00AA135E" w:rsidRDefault="00940529" w:rsidP="00940529">
      <w:pPr>
        <w:rPr>
          <w:del w:id="75" w:author="Intern" w:date="2018-03-06T10:08:00Z"/>
        </w:rPr>
      </w:pPr>
    </w:p>
    <w:p w14:paraId="60B05332" w14:textId="77777777" w:rsidR="00940529" w:rsidRDefault="00940529" w:rsidP="00940529"/>
    <w:p w14:paraId="67749747" w14:textId="77777777" w:rsidR="00A82B82" w:rsidRDefault="00A82B82" w:rsidP="00A82B82">
      <w:pPr>
        <w:pStyle w:val="Heading3"/>
      </w:pPr>
      <w:r>
        <w:t>Principal Investigator</w:t>
      </w:r>
    </w:p>
    <w:p w14:paraId="7EDC7121" w14:textId="77777777" w:rsidR="00A82B82" w:rsidRPr="00C8721C" w:rsidRDefault="00C8721C" w:rsidP="00A82B82">
      <w:pPr>
        <w:rPr>
          <w:i/>
          <w:iCs/>
          <w:sz w:val="20"/>
          <w:szCs w:val="20"/>
        </w:rPr>
      </w:pPr>
      <w:r>
        <w:rPr>
          <w:i/>
          <w:iCs/>
          <w:sz w:val="20"/>
          <w:szCs w:val="20"/>
        </w:rPr>
        <w:t>(</w:t>
      </w:r>
      <w:r w:rsidR="00A82B82" w:rsidRPr="00C8721C">
        <w:rPr>
          <w:i/>
          <w:iCs/>
          <w:sz w:val="20"/>
          <w:szCs w:val="20"/>
        </w:rPr>
        <w:t xml:space="preserve">A PI needs to assume end responsibility. List the </w:t>
      </w:r>
      <w:r w:rsidR="00A82B82" w:rsidRPr="00C8721C">
        <w:rPr>
          <w:i/>
          <w:iCs/>
          <w:sz w:val="20"/>
          <w:szCs w:val="20"/>
          <w:u w:val="single"/>
        </w:rPr>
        <w:t>name, affiliation, email and phone number</w:t>
      </w:r>
      <w:r w:rsidR="00A82B82" w:rsidRPr="00C8721C">
        <w:rPr>
          <w:i/>
          <w:iCs/>
          <w:sz w:val="20"/>
          <w:szCs w:val="20"/>
        </w:rPr>
        <w:t xml:space="preserve"> of the PI.</w:t>
      </w:r>
      <w:r>
        <w:rPr>
          <w:i/>
          <w:iCs/>
          <w:sz w:val="20"/>
          <w:szCs w:val="20"/>
        </w:rPr>
        <w:t>)</w:t>
      </w:r>
    </w:p>
    <w:p w14:paraId="69ED063B" w14:textId="77777777" w:rsidR="00A82B82" w:rsidRDefault="00A82B82" w:rsidP="00A82B82"/>
    <w:p w14:paraId="4DC91F6C" w14:textId="0B4E84A4" w:rsidR="00575B57" w:rsidRDefault="00575B57" w:rsidP="00940529">
      <w:pPr>
        <w:rPr>
          <w:ins w:id="76" w:author="Intern" w:date="2018-03-06T10:12:00Z"/>
        </w:rPr>
      </w:pPr>
      <w:ins w:id="77" w:author="Intern" w:date="2018-03-06T10:14:00Z">
        <w:r>
          <w:t xml:space="preserve">Name: </w:t>
        </w:r>
      </w:ins>
      <w:ins w:id="78" w:author="Intern" w:date="2018-03-06T10:13:00Z">
        <w:r>
          <w:t xml:space="preserve">Dr. </w:t>
        </w:r>
      </w:ins>
      <w:ins w:id="79" w:author="Intern" w:date="2018-03-06T10:12:00Z">
        <w:r>
          <w:t>Jennifer Vanos</w:t>
        </w:r>
      </w:ins>
    </w:p>
    <w:p w14:paraId="45150064" w14:textId="199EDC17" w:rsidR="00940529" w:rsidRDefault="00575B57" w:rsidP="00940529">
      <w:pPr>
        <w:rPr>
          <w:ins w:id="80" w:author="Intern" w:date="2018-03-06T10:14:00Z"/>
        </w:rPr>
      </w:pPr>
      <w:ins w:id="81" w:author="Intern" w:date="2018-03-06T10:14:00Z">
        <w:r>
          <w:t xml:space="preserve">Affiliation: </w:t>
        </w:r>
      </w:ins>
      <w:ins w:id="82" w:author="Intern" w:date="2018-03-06T10:13:00Z">
        <w:r w:rsidRPr="00575B57">
          <w:t>Climate, Atmospheric Science, and Physical Oceanography at Scripps Institution of Oceanography, and the Department of Family Medicine and Public Health in the School of Medicine</w:t>
        </w:r>
      </w:ins>
    </w:p>
    <w:p w14:paraId="7E6E2383" w14:textId="73612DA4" w:rsidR="00575B57" w:rsidRDefault="00575B57" w:rsidP="00940529">
      <w:pPr>
        <w:rPr>
          <w:ins w:id="83" w:author="Intern" w:date="2018-03-06T10:14:00Z"/>
        </w:rPr>
      </w:pPr>
      <w:ins w:id="84" w:author="Intern" w:date="2018-03-06T10:14:00Z">
        <w:r>
          <w:t>Email: jkvanos@ucsd.edu</w:t>
        </w:r>
      </w:ins>
    </w:p>
    <w:p w14:paraId="476BBAB7" w14:textId="560BA42C" w:rsidR="00575B57" w:rsidRDefault="00575B57" w:rsidP="00940529">
      <w:ins w:id="85" w:author="Intern" w:date="2018-03-06T10:14:00Z">
        <w:r>
          <w:t xml:space="preserve">Phone: </w:t>
        </w:r>
        <w:bookmarkStart w:id="86" w:name="_Hlk508095055"/>
        <w:r>
          <w:t>858-534-9968</w:t>
        </w:r>
      </w:ins>
      <w:bookmarkEnd w:id="86"/>
    </w:p>
    <w:p w14:paraId="51BCD8F0" w14:textId="77777777" w:rsidR="00555086" w:rsidRDefault="00555086" w:rsidP="00940529"/>
    <w:p w14:paraId="54DB5C82" w14:textId="77777777" w:rsidR="00A82B82" w:rsidRDefault="00A82B82" w:rsidP="00A82B82">
      <w:pPr>
        <w:pStyle w:val="Heading3"/>
      </w:pPr>
      <w:r>
        <w:t>Index Number</w:t>
      </w:r>
    </w:p>
    <w:p w14:paraId="7E78C196" w14:textId="77777777" w:rsidR="00A82B82" w:rsidRPr="00C8721C" w:rsidRDefault="00C8721C" w:rsidP="00A82B82">
      <w:pPr>
        <w:rPr>
          <w:i/>
          <w:iCs/>
          <w:sz w:val="20"/>
          <w:szCs w:val="20"/>
        </w:rPr>
      </w:pPr>
      <w:r>
        <w:rPr>
          <w:i/>
          <w:iCs/>
          <w:sz w:val="20"/>
          <w:szCs w:val="20"/>
        </w:rPr>
        <w:t>(</w:t>
      </w:r>
      <w:r w:rsidR="00A82B82" w:rsidRPr="00C8721C">
        <w:rPr>
          <w:i/>
          <w:iCs/>
          <w:sz w:val="20"/>
          <w:szCs w:val="20"/>
        </w:rPr>
        <w:t xml:space="preserve">An index number needs to be provided to charge if damage was done, or items were left on the roof after the conclusion of the project or approved duration. This </w:t>
      </w:r>
      <w:r w:rsidR="00A82B82" w:rsidRPr="00C8721C">
        <w:rPr>
          <w:i/>
          <w:iCs/>
          <w:sz w:val="20"/>
          <w:szCs w:val="20"/>
          <w:u w:val="single"/>
        </w:rPr>
        <w:t xml:space="preserve">index number </w:t>
      </w:r>
      <w:r w:rsidR="009556AD" w:rsidRPr="00C8721C">
        <w:rPr>
          <w:i/>
          <w:iCs/>
          <w:sz w:val="20"/>
          <w:szCs w:val="20"/>
          <w:u w:val="single"/>
        </w:rPr>
        <w:t>needs to belong to the PI</w:t>
      </w:r>
      <w:r w:rsidR="009556AD" w:rsidRPr="00C8721C">
        <w:rPr>
          <w:i/>
          <w:iCs/>
          <w:sz w:val="20"/>
          <w:szCs w:val="20"/>
        </w:rPr>
        <w:t xml:space="preserve"> listed above.</w:t>
      </w:r>
      <w:r>
        <w:rPr>
          <w:i/>
          <w:iCs/>
          <w:sz w:val="20"/>
          <w:szCs w:val="20"/>
        </w:rPr>
        <w:t>)</w:t>
      </w:r>
    </w:p>
    <w:p w14:paraId="79A799F0" w14:textId="77777777" w:rsidR="00555086" w:rsidRPr="00A82B82" w:rsidRDefault="00555086" w:rsidP="00555086"/>
    <w:p w14:paraId="2DC99588" w14:textId="46D0BC34" w:rsidR="00555086" w:rsidRDefault="00575B57" w:rsidP="00555086">
      <w:ins w:id="87" w:author="Intern" w:date="2018-03-06T10:15:00Z">
        <w:r>
          <w:t>CAPR1JV</w:t>
        </w:r>
      </w:ins>
    </w:p>
    <w:p w14:paraId="297A5A4D" w14:textId="77777777" w:rsidR="00555086" w:rsidRDefault="00555086" w:rsidP="00555086">
      <w:pPr>
        <w:pStyle w:val="Heading3"/>
      </w:pPr>
      <w:r>
        <w:t>Contact Information</w:t>
      </w:r>
    </w:p>
    <w:p w14:paraId="55E6F1EC" w14:textId="77777777" w:rsidR="00555086" w:rsidRPr="00C8721C" w:rsidRDefault="00555086" w:rsidP="00555086">
      <w:pPr>
        <w:rPr>
          <w:i/>
          <w:iCs/>
          <w:sz w:val="20"/>
          <w:szCs w:val="20"/>
        </w:rPr>
      </w:pPr>
      <w:r>
        <w:rPr>
          <w:i/>
          <w:iCs/>
          <w:sz w:val="20"/>
          <w:szCs w:val="20"/>
        </w:rPr>
        <w:t>(</w:t>
      </w:r>
      <w:r w:rsidRPr="00555086">
        <w:rPr>
          <w:i/>
          <w:iCs/>
          <w:sz w:val="20"/>
          <w:szCs w:val="20"/>
          <w:u w:val="single"/>
        </w:rPr>
        <w:t>Names and phone numbers</w:t>
      </w:r>
      <w:r>
        <w:rPr>
          <w:i/>
          <w:iCs/>
          <w:sz w:val="20"/>
          <w:szCs w:val="20"/>
        </w:rPr>
        <w:t xml:space="preserve"> where the team lead or other team members can be reached 24/7 in case of an emergency).</w:t>
      </w:r>
    </w:p>
    <w:p w14:paraId="17DBBC2F" w14:textId="77777777" w:rsidR="00555086" w:rsidRPr="00C8721C" w:rsidRDefault="00555086" w:rsidP="00555086"/>
    <w:p w14:paraId="63CF1B8F" w14:textId="54F36B5F" w:rsidR="00555086" w:rsidRDefault="00575B57" w:rsidP="00555086">
      <w:ins w:id="88" w:author="Intern" w:date="2018-03-06T10:16:00Z">
        <w:r>
          <w:t>Carl Demolder: 760-626-5074</w:t>
        </w:r>
      </w:ins>
    </w:p>
    <w:p w14:paraId="1B61178A" w14:textId="7F323BF7" w:rsidR="00C8721C" w:rsidRDefault="00575B57" w:rsidP="00940529">
      <w:ins w:id="89" w:author="Intern" w:date="2018-03-06T10:17:00Z">
        <w:r>
          <w:t xml:space="preserve">Dr. Jennifer Vanos: </w:t>
        </w:r>
      </w:ins>
      <w:ins w:id="90" w:author="Intern" w:date="2018-03-06T10:22:00Z">
        <w:r w:rsidRPr="00575B57">
          <w:t>858-534-9968</w:t>
        </w:r>
      </w:ins>
    </w:p>
    <w:p w14:paraId="76D0D3C2" w14:textId="77777777" w:rsidR="00C8721C" w:rsidRDefault="00C8721C" w:rsidP="00C8721C">
      <w:r>
        <w:lastRenderedPageBreak/>
        <w:t xml:space="preserve">Access is limited to users actively working on approved projects, and only when it is necessary for their work. If approved, roof access for academic purposes will be granted </w:t>
      </w:r>
      <w:r w:rsidRPr="0020241F">
        <w:rPr>
          <w:u w:val="single"/>
        </w:rPr>
        <w:t>during business hours (</w:t>
      </w:r>
      <w:r w:rsidRPr="0020241F">
        <w:rPr>
          <w:rStyle w:val="aqj"/>
          <w:u w:val="single"/>
        </w:rPr>
        <w:t>Monday</w:t>
      </w:r>
      <w:r w:rsidRPr="0020241F">
        <w:rPr>
          <w:u w:val="single"/>
        </w:rPr>
        <w:t>-</w:t>
      </w:r>
      <w:r w:rsidRPr="0020241F">
        <w:rPr>
          <w:rStyle w:val="aqj"/>
          <w:u w:val="single"/>
        </w:rPr>
        <w:t>Friday</w:t>
      </w:r>
      <w:r w:rsidRPr="00352AD2">
        <w:rPr>
          <w:rStyle w:val="aqj"/>
          <w:u w:val="single"/>
        </w:rPr>
        <w:t xml:space="preserve">, </w:t>
      </w:r>
      <w:smartTag w:uri="urn:schemas-microsoft-com:office:smarttags" w:element="time">
        <w:smartTagPr>
          <w:attr w:name="Minute" w:val="0"/>
          <w:attr w:name="Hour" w:val="7"/>
        </w:smartTagPr>
        <w:r w:rsidRPr="00352AD2">
          <w:rPr>
            <w:rStyle w:val="aqj"/>
            <w:u w:val="single"/>
            <w:rPrChange w:id="91" w:author="curts" w:date="2014-12-23T10:46:00Z">
              <w:rPr>
                <w:rStyle w:val="aqj"/>
                <w:highlight w:val="yellow"/>
                <w:u w:val="single"/>
              </w:rPr>
            </w:rPrChange>
          </w:rPr>
          <w:t>7am-7pm</w:t>
        </w:r>
      </w:smartTag>
      <w:del w:id="92" w:author="curts" w:date="2014-12-23T10:46:00Z">
        <w:r w:rsidR="00D56B07" w:rsidRPr="00352AD2" w:rsidDel="00352AD2">
          <w:rPr>
            <w:rStyle w:val="aqj"/>
            <w:u w:val="single"/>
          </w:rPr>
          <w:delText xml:space="preserve"> </w:delText>
        </w:r>
        <w:r w:rsidR="00D56B07" w:rsidRPr="00352AD2" w:rsidDel="00352AD2">
          <w:rPr>
            <w:rStyle w:val="aqj"/>
            <w:u w:val="single"/>
            <w:rPrChange w:id="93" w:author="curts" w:date="2014-12-23T10:46:00Z">
              <w:rPr>
                <w:rStyle w:val="aqj"/>
                <w:color w:val="FF0000"/>
                <w:u w:val="single"/>
              </w:rPr>
            </w:rPrChange>
          </w:rPr>
          <w:delText>too dark for winters??</w:delText>
        </w:r>
        <w:r w:rsidRPr="00352AD2" w:rsidDel="00352AD2">
          <w:rPr>
            <w:u w:val="single"/>
            <w:rPrChange w:id="94" w:author="curts" w:date="2014-12-23T10:46:00Z">
              <w:rPr>
                <w:color w:val="FF0000"/>
                <w:u w:val="single"/>
              </w:rPr>
            </w:rPrChange>
          </w:rPr>
          <w:delText>)</w:delText>
        </w:r>
        <w:r w:rsidRPr="00352AD2" w:rsidDel="00352AD2">
          <w:rPr>
            <w:u w:val="single"/>
          </w:rPr>
          <w:delText xml:space="preserve"> </w:delText>
        </w:r>
      </w:del>
      <w:ins w:id="95" w:author="curts" w:date="2014-12-23T10:46:00Z">
        <w:r w:rsidR="00352AD2" w:rsidRPr="00352AD2">
          <w:rPr>
            <w:rStyle w:val="aqj"/>
            <w:u w:val="single"/>
            <w:rPrChange w:id="96" w:author="curts" w:date="2014-12-23T10:46:00Z">
              <w:rPr>
                <w:rStyle w:val="aqj"/>
                <w:color w:val="FF0000"/>
                <w:u w:val="single"/>
              </w:rPr>
            </w:rPrChange>
          </w:rPr>
          <w:t>)</w:t>
        </w:r>
        <w:r w:rsidR="00352AD2">
          <w:rPr>
            <w:rStyle w:val="aqj"/>
            <w:color w:val="FF0000"/>
            <w:u w:val="single"/>
          </w:rPr>
          <w:t xml:space="preserve"> </w:t>
        </w:r>
      </w:ins>
      <w:r w:rsidRPr="0020241F">
        <w:rPr>
          <w:u w:val="single"/>
        </w:rPr>
        <w:t>only</w:t>
      </w:r>
      <w:r>
        <w:t>.</w:t>
      </w:r>
    </w:p>
    <w:p w14:paraId="4458B662" w14:textId="77777777" w:rsidR="0020241F" w:rsidRDefault="0020241F" w:rsidP="00C8721C"/>
    <w:p w14:paraId="1A599FA7" w14:textId="77777777" w:rsidR="00C8721C" w:rsidRDefault="00C8721C" w:rsidP="00C8721C">
      <w:r>
        <w:t xml:space="preserve">Every user needs to </w:t>
      </w:r>
      <w:r w:rsidRPr="007C1B57">
        <w:rPr>
          <w:u w:val="single"/>
        </w:rPr>
        <w:t>read and sign the “Rules for Roof Access”</w:t>
      </w:r>
      <w:r>
        <w:t xml:space="preserve"> and abide by them.</w:t>
      </w:r>
      <w:r w:rsidR="007C1B57">
        <w:t xml:space="preserve"> It is the responsibility of the PI, team leader and each individual user to ensure safety rules and procedures are followed. Abuse of roof access may lead to revoking access or university disciplinary procedures.</w:t>
      </w:r>
      <w:r w:rsidR="0090595A">
        <w:t xml:space="preserve"> The Qualcomm Institute is not responsible for any injury or death that may occur from your activities on the roof.</w:t>
      </w:r>
    </w:p>
    <w:p w14:paraId="7B4E792B" w14:textId="77777777" w:rsidR="00940529" w:rsidRDefault="00940529" w:rsidP="00940529"/>
    <w:p w14:paraId="0C8B6CF9" w14:textId="77777777" w:rsidR="0020241F" w:rsidDel="00352AD2" w:rsidRDefault="0020241F" w:rsidP="0020241F">
      <w:pPr>
        <w:rPr>
          <w:del w:id="97" w:author="curts" w:date="2014-12-23T10:46:00Z"/>
        </w:rPr>
      </w:pPr>
      <w:del w:id="98" w:author="curts" w:date="2014-12-23T10:46:00Z">
        <w:r w:rsidRPr="00D56B07" w:rsidDel="00352AD2">
          <w:rPr>
            <w:highlight w:val="yellow"/>
          </w:rPr>
          <w:delText xml:space="preserve">Users will have to </w:delText>
        </w:r>
        <w:r w:rsidRPr="00D56B07" w:rsidDel="00352AD2">
          <w:rPr>
            <w:highlight w:val="yellow"/>
            <w:u w:val="single"/>
          </w:rPr>
          <w:delText>complete roof access safety training</w:delText>
        </w:r>
        <w:r w:rsidRPr="00D56B07" w:rsidDel="00352AD2">
          <w:rPr>
            <w:highlight w:val="yellow"/>
          </w:rPr>
          <w:delText xml:space="preserve"> with UCS</w:delText>
        </w:r>
        <w:r w:rsidR="0066450E" w:rsidDel="00352AD2">
          <w:rPr>
            <w:highlight w:val="yellow"/>
          </w:rPr>
          <w:delText>D EH&amp;S before access is granted</w:delText>
        </w:r>
        <w:r w:rsidR="0066450E" w:rsidDel="00352AD2">
          <w:delText xml:space="preserve"> (Currently</w:delText>
        </w:r>
        <w:r w:rsidR="00E305C2" w:rsidDel="00352AD2">
          <w:delText>,</w:delText>
        </w:r>
        <w:r w:rsidR="0066450E" w:rsidDel="00352AD2">
          <w:delText xml:space="preserve"> we don’t have any specific training for the roof access</w:delText>
        </w:r>
        <w:r w:rsidR="00E305C2" w:rsidDel="00352AD2">
          <w:delText>)</w:delText>
        </w:r>
        <w:r w:rsidR="0066450E" w:rsidDel="00352AD2">
          <w:delText xml:space="preserve"> </w:delText>
        </w:r>
        <w:r w:rsidDel="00352AD2">
          <w:delText xml:space="preserve"> </w:delText>
        </w:r>
      </w:del>
    </w:p>
    <w:p w14:paraId="5BE033CB" w14:textId="77777777" w:rsidR="007C1B57" w:rsidDel="00352AD2" w:rsidRDefault="007C1B57" w:rsidP="0020241F">
      <w:pPr>
        <w:rPr>
          <w:del w:id="99" w:author="curts" w:date="2014-12-23T10:46:00Z"/>
        </w:rPr>
      </w:pPr>
    </w:p>
    <w:p w14:paraId="432FDA72" w14:textId="77777777" w:rsidR="007C1B57" w:rsidDel="00352AD2" w:rsidRDefault="007C1B57" w:rsidP="0020241F">
      <w:pPr>
        <w:rPr>
          <w:del w:id="100" w:author="curts" w:date="2014-12-23T10:46:00Z"/>
        </w:rPr>
      </w:pPr>
    </w:p>
    <w:p w14:paraId="1DDC303E" w14:textId="77777777" w:rsidR="00940529" w:rsidRDefault="001A5A18" w:rsidP="00940529">
      <w:r>
        <w:t xml:space="preserve">The </w:t>
      </w:r>
      <w:r w:rsidRPr="001A5A18">
        <w:rPr>
          <w:u w:val="single"/>
        </w:rPr>
        <w:t>PI acknowledges</w:t>
      </w:r>
      <w:r>
        <w:t xml:space="preserve"> that the index number listed above is his/hers and that it will remain valid until </w:t>
      </w:r>
      <w:r w:rsidR="00774C64">
        <w:t xml:space="preserve">at least one month after </w:t>
      </w:r>
      <w:r>
        <w:t xml:space="preserve">the proposed end date of the requested roof access. The PI also </w:t>
      </w:r>
      <w:r w:rsidR="003E29BF">
        <w:t>approves</w:t>
      </w:r>
      <w:r>
        <w:t xml:space="preserve"> that this index number may be charged </w:t>
      </w:r>
      <w:r w:rsidRPr="001A5A18">
        <w:t>if damage was done, or items were left on the roof after the conclusion of the project or approved duration</w:t>
      </w:r>
      <w:r>
        <w:t xml:space="preserve"> (at a cost to cover the damage, including the man-hours required for repair of the damage, for removal/disposal of items left on the roof, for the efforts to restore the roof to the state it was in at the start of the project, etc.)</w:t>
      </w:r>
      <w:r w:rsidRPr="001A5A18">
        <w:t>.</w:t>
      </w:r>
      <w:r w:rsidR="003E29BF">
        <w:t xml:space="preserve"> The PI will be notified before charges will be made to the index.</w:t>
      </w:r>
    </w:p>
    <w:p w14:paraId="2333726C" w14:textId="77777777" w:rsidR="00940529" w:rsidRDefault="00940529" w:rsidP="00940529"/>
    <w:p w14:paraId="07B9600C" w14:textId="77777777" w:rsidR="00940529" w:rsidRDefault="00940529" w:rsidP="00940529"/>
    <w:p w14:paraId="6DA6526C" w14:textId="77777777" w:rsidR="008D536A" w:rsidRPr="008D536A" w:rsidRDefault="008D536A" w:rsidP="00940529">
      <w:pPr>
        <w:rPr>
          <w:b/>
          <w:bCs/>
        </w:rPr>
      </w:pPr>
      <w:r w:rsidRPr="008D536A">
        <w:rPr>
          <w:b/>
          <w:bCs/>
        </w:rPr>
        <w:t>Signature of the team lead</w:t>
      </w:r>
      <w:r w:rsidRPr="008D536A">
        <w:rPr>
          <w:b/>
          <w:bCs/>
        </w:rPr>
        <w:tab/>
      </w:r>
      <w:r w:rsidRPr="008D536A">
        <w:rPr>
          <w:b/>
          <w:bCs/>
        </w:rPr>
        <w:tab/>
      </w:r>
      <w:r w:rsidRPr="008D536A">
        <w:rPr>
          <w:b/>
          <w:bCs/>
        </w:rPr>
        <w:tab/>
      </w:r>
      <w:r w:rsidRPr="008D536A">
        <w:rPr>
          <w:b/>
          <w:bCs/>
        </w:rPr>
        <w:tab/>
        <w:t>Date</w:t>
      </w:r>
    </w:p>
    <w:p w14:paraId="20B4DD91" w14:textId="77777777" w:rsidR="008D536A" w:rsidRDefault="008D536A" w:rsidP="00940529"/>
    <w:p w14:paraId="55A4BF8B" w14:textId="77777777" w:rsidR="008D536A" w:rsidRDefault="008D536A" w:rsidP="00940529"/>
    <w:p w14:paraId="2C55165B" w14:textId="77777777" w:rsidR="008D536A" w:rsidRDefault="008D536A" w:rsidP="00940529"/>
    <w:p w14:paraId="57477940" w14:textId="409973EC" w:rsidR="008D536A" w:rsidRDefault="006A2A52" w:rsidP="00940529">
      <w:r>
        <w:rPr>
          <w:noProof/>
          <w:lang w:bidi="th-TH"/>
        </w:rPr>
        <mc:AlternateContent>
          <mc:Choice Requires="wps">
            <w:drawing>
              <wp:anchor distT="0" distB="0" distL="114300" distR="114300" simplePos="0" relativeHeight="251657216" behindDoc="0" locked="0" layoutInCell="1" allowOverlap="1" wp14:anchorId="29D150A7" wp14:editId="3047767D">
                <wp:simplePos x="0" y="0"/>
                <wp:positionH relativeFrom="column">
                  <wp:posOffset>3190875</wp:posOffset>
                </wp:positionH>
                <wp:positionV relativeFrom="paragraph">
                  <wp:posOffset>27305</wp:posOffset>
                </wp:positionV>
                <wp:extent cx="1219200" cy="0"/>
                <wp:effectExtent l="9525" t="7620" r="9525" b="1143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AC2F93"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25pt,2.15pt" to="347.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" strokecolor="#969696"/>
            </w:pict>
          </mc:Fallback>
        </mc:AlternateContent>
      </w:r>
      <w:r>
        <w:rPr>
          <w:noProof/>
          <w:lang w:bidi="th-TH"/>
        </w:rPr>
        <mc:AlternateContent>
          <mc:Choice Requires="wps">
            <w:drawing>
              <wp:anchor distT="0" distB="0" distL="114300" distR="114300" simplePos="0" relativeHeight="251656192" behindDoc="0" locked="0" layoutInCell="1" allowOverlap="1" wp14:anchorId="5E0FE50B" wp14:editId="4A8814BB">
                <wp:simplePos x="0" y="0"/>
                <wp:positionH relativeFrom="column">
                  <wp:posOffset>38100</wp:posOffset>
                </wp:positionH>
                <wp:positionV relativeFrom="paragraph">
                  <wp:posOffset>27305</wp:posOffset>
                </wp:positionV>
                <wp:extent cx="2705100" cy="0"/>
                <wp:effectExtent l="9525" t="7620" r="9525" b="1143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051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9A4428"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2.15pt" to="3in,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" strokecolor="#969696"/>
            </w:pict>
          </mc:Fallback>
        </mc:AlternateContent>
      </w:r>
    </w:p>
    <w:p w14:paraId="6C035E12" w14:textId="77777777" w:rsidR="0020241F" w:rsidRDefault="0020241F" w:rsidP="00940529">
      <w:pPr>
        <w:rPr>
          <w:b/>
          <w:bCs/>
        </w:rPr>
      </w:pPr>
    </w:p>
    <w:p w14:paraId="583CBFDD" w14:textId="77777777" w:rsidR="0020241F" w:rsidRDefault="0020241F" w:rsidP="00940529">
      <w:pPr>
        <w:rPr>
          <w:b/>
          <w:bCs/>
        </w:rPr>
      </w:pPr>
    </w:p>
    <w:p w14:paraId="2D996DB5" w14:textId="77777777" w:rsidR="0020241F" w:rsidRDefault="0020241F" w:rsidP="00940529">
      <w:pPr>
        <w:rPr>
          <w:b/>
          <w:bCs/>
        </w:rPr>
      </w:pPr>
    </w:p>
    <w:p w14:paraId="72128C39" w14:textId="77777777" w:rsidR="0020241F" w:rsidRDefault="0020241F" w:rsidP="00940529">
      <w:pPr>
        <w:rPr>
          <w:b/>
          <w:bCs/>
        </w:rPr>
      </w:pPr>
    </w:p>
    <w:p w14:paraId="4C9A4DE2" w14:textId="77777777" w:rsidR="008D536A" w:rsidRPr="008D536A" w:rsidRDefault="008D536A" w:rsidP="00940529">
      <w:pPr>
        <w:rPr>
          <w:b/>
          <w:bCs/>
        </w:rPr>
      </w:pPr>
      <w:r w:rsidRPr="008D536A">
        <w:rPr>
          <w:b/>
          <w:bCs/>
        </w:rPr>
        <w:t>Signature of the PI</w:t>
      </w:r>
      <w:r w:rsidRPr="008D536A">
        <w:rPr>
          <w:b/>
          <w:bCs/>
        </w:rPr>
        <w:tab/>
      </w:r>
      <w:r w:rsidRPr="008D536A">
        <w:rPr>
          <w:b/>
          <w:bCs/>
        </w:rPr>
        <w:tab/>
      </w:r>
      <w:r w:rsidRPr="008D536A">
        <w:rPr>
          <w:b/>
          <w:bCs/>
        </w:rPr>
        <w:tab/>
      </w:r>
      <w:r w:rsidRPr="008D536A">
        <w:rPr>
          <w:b/>
          <w:bCs/>
        </w:rPr>
        <w:tab/>
      </w:r>
      <w:r w:rsidRPr="008D536A">
        <w:rPr>
          <w:b/>
          <w:bCs/>
        </w:rPr>
        <w:tab/>
        <w:t>Date</w:t>
      </w:r>
    </w:p>
    <w:p w14:paraId="56AAB596" w14:textId="77777777" w:rsidR="00940529" w:rsidRDefault="00940529" w:rsidP="00940529"/>
    <w:p w14:paraId="6E051734" w14:textId="77777777" w:rsidR="00940529" w:rsidRDefault="00940529" w:rsidP="00940529"/>
    <w:p w14:paraId="54580C51" w14:textId="77777777" w:rsidR="0020241F" w:rsidRDefault="0020241F" w:rsidP="00940529"/>
    <w:p w14:paraId="50DD64F4" w14:textId="0E4C61FA" w:rsidR="00940529" w:rsidRDefault="006A2A52" w:rsidP="00940529">
      <w:r>
        <w:rPr>
          <w:noProof/>
          <w:lang w:bidi="th-TH"/>
        </w:rPr>
        <mc:AlternateContent>
          <mc:Choice Requires="wps">
            <w:drawing>
              <wp:anchor distT="0" distB="0" distL="114300" distR="114300" simplePos="0" relativeHeight="251659264" behindDoc="0" locked="0" layoutInCell="1" allowOverlap="1" wp14:anchorId="22D2B0B0" wp14:editId="17E38405">
                <wp:simplePos x="0" y="0"/>
                <wp:positionH relativeFrom="column">
                  <wp:posOffset>3200400</wp:posOffset>
                </wp:positionH>
                <wp:positionV relativeFrom="paragraph">
                  <wp:posOffset>127635</wp:posOffset>
                </wp:positionV>
                <wp:extent cx="1219200" cy="0"/>
                <wp:effectExtent l="9525" t="10160" r="9525" b="889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BBE821"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0.05pt" to="348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" strokecolor="#969696"/>
            </w:pict>
          </mc:Fallback>
        </mc:AlternateContent>
      </w:r>
      <w:r>
        <w:rPr>
          <w:noProof/>
          <w:lang w:bidi="th-TH"/>
        </w:rPr>
        <mc:AlternateContent>
          <mc:Choice Requires="wps">
            <w:drawing>
              <wp:anchor distT="0" distB="0" distL="114300" distR="114300" simplePos="0" relativeHeight="251658240" behindDoc="0" locked="0" layoutInCell="1" allowOverlap="1" wp14:anchorId="07D113AD" wp14:editId="02D1E41B">
                <wp:simplePos x="0" y="0"/>
                <wp:positionH relativeFrom="column">
                  <wp:posOffset>47625</wp:posOffset>
                </wp:positionH>
                <wp:positionV relativeFrom="paragraph">
                  <wp:posOffset>127635</wp:posOffset>
                </wp:positionV>
                <wp:extent cx="2705100" cy="0"/>
                <wp:effectExtent l="9525" t="10160" r="9525" b="889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051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E2DCB4"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10.05pt" to="216.7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" strokecolor="#969696"/>
            </w:pict>
          </mc:Fallback>
        </mc:AlternateContent>
      </w:r>
    </w:p>
    <w:p w14:paraId="5876C333" w14:textId="77777777" w:rsidR="00940529" w:rsidRDefault="00940529" w:rsidP="00940529"/>
    <w:p w14:paraId="5F2B5E35" w14:textId="77777777" w:rsidR="00940529" w:rsidRDefault="00940529" w:rsidP="00940529"/>
    <w:p w14:paraId="1DC9F990" w14:textId="77777777" w:rsidR="00940529" w:rsidRDefault="00940529" w:rsidP="00940529"/>
    <w:p w14:paraId="6877C8C6" w14:textId="77777777" w:rsidR="00536840" w:rsidRDefault="00536840" w:rsidP="00536840"/>
    <w:p w14:paraId="565E4E5D" w14:textId="77777777" w:rsidR="00A32F3E" w:rsidRDefault="00A32F3E" w:rsidP="00536840"/>
    <w:p w14:paraId="7AF117FA" w14:textId="77777777" w:rsidR="00536840" w:rsidRDefault="00536840" w:rsidP="00536840"/>
    <w:p w14:paraId="0E31DBFE" w14:textId="77777777" w:rsidR="00536840" w:rsidRDefault="00536840"/>
    <w:sectPr w:rsidR="00536840">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CDBBF" w14:textId="77777777" w:rsidR="00284AB3" w:rsidRDefault="00284AB3">
      <w:r>
        <w:separator/>
      </w:r>
    </w:p>
  </w:endnote>
  <w:endnote w:type="continuationSeparator" w:id="0">
    <w:p w14:paraId="5E69E72D" w14:textId="77777777" w:rsidR="00284AB3" w:rsidRDefault="00284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C2E8" w14:textId="77777777" w:rsidR="003E29BF" w:rsidRDefault="003E29BF" w:rsidP="009556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311B92" w14:textId="77777777" w:rsidR="003E29BF" w:rsidRDefault="003E29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76730" w14:textId="77777777" w:rsidR="003E29BF" w:rsidRDefault="003E29BF" w:rsidP="009556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82CD9">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82CD9">
      <w:rPr>
        <w:rStyle w:val="PageNumber"/>
        <w:noProof/>
      </w:rPr>
      <w:t>3</w:t>
    </w:r>
    <w:r>
      <w:rPr>
        <w:rStyle w:val="PageNumber"/>
      </w:rPr>
      <w:fldChar w:fldCharType="end"/>
    </w:r>
  </w:p>
  <w:p w14:paraId="083E5589" w14:textId="77777777" w:rsidR="003E29BF" w:rsidRDefault="003E29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0C63F" w14:textId="77777777" w:rsidR="00284AB3" w:rsidRDefault="00284AB3">
      <w:r>
        <w:separator/>
      </w:r>
    </w:p>
  </w:footnote>
  <w:footnote w:type="continuationSeparator" w:id="0">
    <w:p w14:paraId="72A07800" w14:textId="77777777" w:rsidR="00284AB3" w:rsidRDefault="00284AB3">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tern">
    <w15:presenceInfo w15:providerId="None" w15:userId="Inter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840"/>
    <w:rsid w:val="0008212A"/>
    <w:rsid w:val="000F7422"/>
    <w:rsid w:val="001A5A18"/>
    <w:rsid w:val="0020241F"/>
    <w:rsid w:val="00284AB3"/>
    <w:rsid w:val="00292CD9"/>
    <w:rsid w:val="00294287"/>
    <w:rsid w:val="00352AD2"/>
    <w:rsid w:val="003E29BF"/>
    <w:rsid w:val="00535722"/>
    <w:rsid w:val="00536840"/>
    <w:rsid w:val="00555086"/>
    <w:rsid w:val="00575B57"/>
    <w:rsid w:val="005C7650"/>
    <w:rsid w:val="0066450E"/>
    <w:rsid w:val="006957F5"/>
    <w:rsid w:val="006A2A52"/>
    <w:rsid w:val="006F620F"/>
    <w:rsid w:val="007350B9"/>
    <w:rsid w:val="00772A39"/>
    <w:rsid w:val="00774C64"/>
    <w:rsid w:val="00782B50"/>
    <w:rsid w:val="007C1B57"/>
    <w:rsid w:val="00882CD9"/>
    <w:rsid w:val="008C7C8D"/>
    <w:rsid w:val="008D536A"/>
    <w:rsid w:val="0090595A"/>
    <w:rsid w:val="00940529"/>
    <w:rsid w:val="00944552"/>
    <w:rsid w:val="009556AD"/>
    <w:rsid w:val="009C1052"/>
    <w:rsid w:val="00A32F3E"/>
    <w:rsid w:val="00A82B82"/>
    <w:rsid w:val="00AA135E"/>
    <w:rsid w:val="00C8721C"/>
    <w:rsid w:val="00D56B07"/>
    <w:rsid w:val="00D74F82"/>
    <w:rsid w:val="00E305C2"/>
    <w:rsid w:val="00FA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hapeDefaults>
    <o:shapedefaults v:ext="edit" spidmax="1026"/>
    <o:shapelayout v:ext="edit">
      <o:idmap v:ext="edit" data="1"/>
    </o:shapelayout>
  </w:shapeDefaults>
  <w:decimalSymbol w:val="."/>
  <w:listSeparator w:val=","/>
  <w14:docId w14:val="40B9CB69"/>
  <w15:chartTrackingRefBased/>
  <w15:docId w15:val="{BA046335-1FDF-4399-B384-AFC80CB90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0529"/>
    <w:rPr>
      <w:sz w:val="22"/>
      <w:szCs w:val="24"/>
    </w:rPr>
  </w:style>
  <w:style w:type="paragraph" w:styleId="Heading1">
    <w:name w:val="heading 1"/>
    <w:basedOn w:val="Normal"/>
    <w:next w:val="Normal"/>
    <w:qFormat/>
    <w:rsid w:val="00536840"/>
    <w:pPr>
      <w:keepNext/>
      <w:spacing w:before="240" w:after="60"/>
      <w:outlineLvl w:val="0"/>
    </w:pPr>
    <w:rPr>
      <w:rFonts w:ascii="Arial" w:hAnsi="Arial"/>
      <w:b/>
      <w:bCs/>
      <w:kern w:val="32"/>
      <w:sz w:val="32"/>
      <w:szCs w:val="32"/>
    </w:rPr>
  </w:style>
  <w:style w:type="paragraph" w:styleId="Heading3">
    <w:name w:val="heading 3"/>
    <w:basedOn w:val="Normal"/>
    <w:next w:val="Normal"/>
    <w:qFormat/>
    <w:rsid w:val="00940529"/>
    <w:pPr>
      <w:keepNext/>
      <w:spacing w:before="240" w:after="60"/>
      <w:outlineLvl w:val="2"/>
    </w:pPr>
    <w:rPr>
      <w:rFonts w:ascii="Arial" w:hAnsi="Arial"/>
      <w:b/>
      <w:b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aqj">
    <w:name w:val="aqj"/>
    <w:basedOn w:val="DefaultParagraphFont"/>
    <w:rsid w:val="00536840"/>
  </w:style>
  <w:style w:type="paragraph" w:styleId="Footer">
    <w:name w:val="footer"/>
    <w:basedOn w:val="Normal"/>
    <w:rsid w:val="009556AD"/>
    <w:pPr>
      <w:tabs>
        <w:tab w:val="center" w:pos="4320"/>
        <w:tab w:val="right" w:pos="8640"/>
      </w:tabs>
    </w:pPr>
  </w:style>
  <w:style w:type="character" w:styleId="PageNumber">
    <w:name w:val="page number"/>
    <w:basedOn w:val="DefaultParagraphFont"/>
    <w:rsid w:val="009556AD"/>
  </w:style>
  <w:style w:type="paragraph" w:styleId="Header">
    <w:name w:val="header"/>
    <w:basedOn w:val="Normal"/>
    <w:rsid w:val="009556AD"/>
    <w:pPr>
      <w:tabs>
        <w:tab w:val="center" w:pos="4320"/>
        <w:tab w:val="right" w:pos="8640"/>
      </w:tabs>
    </w:pPr>
  </w:style>
  <w:style w:type="paragraph" w:styleId="BalloonText">
    <w:name w:val="Balloon Text"/>
    <w:basedOn w:val="Normal"/>
    <w:semiHidden/>
    <w:rsid w:val="00352A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900592">
      <w:bodyDiv w:val="1"/>
      <w:marLeft w:val="0"/>
      <w:marRight w:val="0"/>
      <w:marTop w:val="0"/>
      <w:marBottom w:val="0"/>
      <w:divBdr>
        <w:top w:val="none" w:sz="0" w:space="0" w:color="auto"/>
        <w:left w:val="none" w:sz="0" w:space="0" w:color="auto"/>
        <w:bottom w:val="none" w:sz="0" w:space="0" w:color="auto"/>
        <w:right w:val="none" w:sz="0" w:space="0" w:color="auto"/>
      </w:divBdr>
      <w:divsChild>
        <w:div w:id="872041782">
          <w:marLeft w:val="0"/>
          <w:marRight w:val="0"/>
          <w:marTop w:val="0"/>
          <w:marBottom w:val="0"/>
          <w:divBdr>
            <w:top w:val="none" w:sz="0" w:space="0" w:color="auto"/>
            <w:left w:val="none" w:sz="0" w:space="0" w:color="auto"/>
            <w:bottom w:val="none" w:sz="0" w:space="0" w:color="auto"/>
            <w:right w:val="none" w:sz="0" w:space="0" w:color="auto"/>
          </w:divBdr>
        </w:div>
        <w:div w:id="1230461612">
          <w:marLeft w:val="0"/>
          <w:marRight w:val="0"/>
          <w:marTop w:val="0"/>
          <w:marBottom w:val="0"/>
          <w:divBdr>
            <w:top w:val="none" w:sz="0" w:space="0" w:color="auto"/>
            <w:left w:val="none" w:sz="0" w:space="0" w:color="auto"/>
            <w:bottom w:val="none" w:sz="0" w:space="0" w:color="auto"/>
            <w:right w:val="none" w:sz="0" w:space="0" w:color="auto"/>
          </w:divBdr>
          <w:divsChild>
            <w:div w:id="899438887">
              <w:marLeft w:val="0"/>
              <w:marRight w:val="0"/>
              <w:marTop w:val="0"/>
              <w:marBottom w:val="0"/>
              <w:divBdr>
                <w:top w:val="none" w:sz="0" w:space="0" w:color="auto"/>
                <w:left w:val="none" w:sz="0" w:space="0" w:color="auto"/>
                <w:bottom w:val="none" w:sz="0" w:space="0" w:color="auto"/>
                <w:right w:val="none" w:sz="0" w:space="0" w:color="auto"/>
              </w:divBdr>
            </w:div>
            <w:div w:id="1113595269">
              <w:marLeft w:val="0"/>
              <w:marRight w:val="0"/>
              <w:marTop w:val="0"/>
              <w:marBottom w:val="0"/>
              <w:divBdr>
                <w:top w:val="none" w:sz="0" w:space="0" w:color="auto"/>
                <w:left w:val="none" w:sz="0" w:space="0" w:color="auto"/>
                <w:bottom w:val="none" w:sz="0" w:space="0" w:color="auto"/>
                <w:right w:val="none" w:sz="0" w:space="0" w:color="auto"/>
              </w:divBdr>
            </w:div>
            <w:div w:id="1144278384">
              <w:marLeft w:val="0"/>
              <w:marRight w:val="0"/>
              <w:marTop w:val="0"/>
              <w:marBottom w:val="0"/>
              <w:divBdr>
                <w:top w:val="none" w:sz="0" w:space="0" w:color="auto"/>
                <w:left w:val="none" w:sz="0" w:space="0" w:color="auto"/>
                <w:bottom w:val="none" w:sz="0" w:space="0" w:color="auto"/>
                <w:right w:val="none" w:sz="0" w:space="0" w:color="auto"/>
              </w:divBdr>
            </w:div>
            <w:div w:id="1207982395">
              <w:marLeft w:val="0"/>
              <w:marRight w:val="0"/>
              <w:marTop w:val="0"/>
              <w:marBottom w:val="0"/>
              <w:divBdr>
                <w:top w:val="none" w:sz="0" w:space="0" w:color="auto"/>
                <w:left w:val="none" w:sz="0" w:space="0" w:color="auto"/>
                <w:bottom w:val="none" w:sz="0" w:space="0" w:color="auto"/>
                <w:right w:val="none" w:sz="0" w:space="0" w:color="auto"/>
              </w:divBdr>
            </w:div>
            <w:div w:id="1251426382">
              <w:marLeft w:val="0"/>
              <w:marRight w:val="0"/>
              <w:marTop w:val="0"/>
              <w:marBottom w:val="0"/>
              <w:divBdr>
                <w:top w:val="none" w:sz="0" w:space="0" w:color="auto"/>
                <w:left w:val="none" w:sz="0" w:space="0" w:color="auto"/>
                <w:bottom w:val="none" w:sz="0" w:space="0" w:color="auto"/>
                <w:right w:val="none" w:sz="0" w:space="0" w:color="auto"/>
              </w:divBdr>
            </w:div>
            <w:div w:id="1269851800">
              <w:marLeft w:val="0"/>
              <w:marRight w:val="0"/>
              <w:marTop w:val="0"/>
              <w:marBottom w:val="0"/>
              <w:divBdr>
                <w:top w:val="none" w:sz="0" w:space="0" w:color="auto"/>
                <w:left w:val="none" w:sz="0" w:space="0" w:color="auto"/>
                <w:bottom w:val="none" w:sz="0" w:space="0" w:color="auto"/>
                <w:right w:val="none" w:sz="0" w:space="0" w:color="auto"/>
              </w:divBdr>
            </w:div>
            <w:div w:id="1674911574">
              <w:marLeft w:val="0"/>
              <w:marRight w:val="0"/>
              <w:marTop w:val="0"/>
              <w:marBottom w:val="0"/>
              <w:divBdr>
                <w:top w:val="none" w:sz="0" w:space="0" w:color="auto"/>
                <w:left w:val="none" w:sz="0" w:space="0" w:color="auto"/>
                <w:bottom w:val="none" w:sz="0" w:space="0" w:color="auto"/>
                <w:right w:val="none" w:sz="0" w:space="0" w:color="auto"/>
              </w:divBdr>
            </w:div>
            <w:div w:id="1852143567">
              <w:marLeft w:val="0"/>
              <w:marRight w:val="0"/>
              <w:marTop w:val="0"/>
              <w:marBottom w:val="0"/>
              <w:divBdr>
                <w:top w:val="none" w:sz="0" w:space="0" w:color="auto"/>
                <w:left w:val="none" w:sz="0" w:space="0" w:color="auto"/>
                <w:bottom w:val="none" w:sz="0" w:space="0" w:color="auto"/>
                <w:right w:val="none" w:sz="0" w:space="0" w:color="auto"/>
              </w:divBdr>
            </w:div>
            <w:div w:id="1912690172">
              <w:marLeft w:val="0"/>
              <w:marRight w:val="0"/>
              <w:marTop w:val="0"/>
              <w:marBottom w:val="0"/>
              <w:divBdr>
                <w:top w:val="none" w:sz="0" w:space="0" w:color="auto"/>
                <w:left w:val="none" w:sz="0" w:space="0" w:color="auto"/>
                <w:bottom w:val="none" w:sz="0" w:space="0" w:color="auto"/>
                <w:right w:val="none" w:sz="0" w:space="0" w:color="auto"/>
              </w:divBdr>
            </w:div>
            <w:div w:id="1913855208">
              <w:marLeft w:val="0"/>
              <w:marRight w:val="0"/>
              <w:marTop w:val="0"/>
              <w:marBottom w:val="0"/>
              <w:divBdr>
                <w:top w:val="none" w:sz="0" w:space="0" w:color="auto"/>
                <w:left w:val="none" w:sz="0" w:space="0" w:color="auto"/>
                <w:bottom w:val="none" w:sz="0" w:space="0" w:color="auto"/>
                <w:right w:val="none" w:sz="0" w:space="0" w:color="auto"/>
              </w:divBdr>
            </w:div>
            <w:div w:id="2028096476">
              <w:marLeft w:val="0"/>
              <w:marRight w:val="0"/>
              <w:marTop w:val="0"/>
              <w:marBottom w:val="0"/>
              <w:divBdr>
                <w:top w:val="none" w:sz="0" w:space="0" w:color="auto"/>
                <w:left w:val="none" w:sz="0" w:space="0" w:color="auto"/>
                <w:bottom w:val="none" w:sz="0" w:space="0" w:color="auto"/>
                <w:right w:val="none" w:sz="0" w:space="0" w:color="auto"/>
              </w:divBdr>
            </w:div>
            <w:div w:id="21125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Roof Access Request Procedure</vt:lpstr>
    </vt:vector>
  </TitlesOfParts>
  <Company>UCSD</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Roof Access Request Procedure</dc:title>
  <dc:subject/>
  <dc:creator>curts</dc:creator>
  <cp:keywords/>
  <cp:lastModifiedBy>Intern</cp:lastModifiedBy>
  <cp:revision>2</cp:revision>
  <dcterms:created xsi:type="dcterms:W3CDTF">2018-03-06T20:17:00Z</dcterms:created>
  <dcterms:modified xsi:type="dcterms:W3CDTF">2018-03-06T20:17:00Z</dcterms:modified>
</cp:coreProperties>
</file>